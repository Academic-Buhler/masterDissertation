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86C5D" w14:textId="77777777" w:rsidR="001C38A6" w:rsidRPr="001C38A6" w:rsidRDefault="001C38A6" w:rsidP="001C38A6">
      <w:pPr>
        <w:shd w:val="clear" w:color="auto" w:fill="FFFFFF"/>
        <w:contextualSpacing w:val="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C38A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br/>
        <w:t>RESUMO</w:t>
      </w:r>
    </w:p>
    <w:p w14:paraId="7CD2131C" w14:textId="77777777" w:rsidR="001C38A6" w:rsidRPr="001C38A6" w:rsidRDefault="001C38A6" w:rsidP="001C38A6">
      <w:pPr>
        <w:shd w:val="clear" w:color="auto" w:fill="FFFFFF"/>
        <w:contextualSpacing w:val="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C38A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biomonitoramento tem importante participação na compreensão das dinâmicas da natureza. Compreender a maneira como a vida reage às interferências externas ajuda na predição e tratamento dos efeitos fruto dessas alterações. Além disso, possibilita o entendimento sobre os processos de recuperação de áreas contaminadas, ajuda a prever efeitos das mudanças climáticas e até mesmo entender como é possível compartilhar o ambiente com diferentes espécies de forma a minimizar os danos. Com o objetivo </w:t>
      </w:r>
      <w:ins w:id="0" w:author="Roberta Martins" w:date="2015-02-05T22:23:00Z">
        <w:r w:rsidR="002A085C">
          <w:rPr>
            <w:rFonts w:ascii="Arial" w:eastAsia="Times New Roman" w:hAnsi="Arial" w:cs="Arial"/>
            <w:color w:val="222222"/>
            <w:sz w:val="19"/>
            <w:szCs w:val="19"/>
            <w:lang w:eastAsia="pt-BR"/>
          </w:rPr>
          <w:t xml:space="preserve">de </w:t>
        </w:r>
      </w:ins>
      <w:r w:rsidRPr="001C38A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agregar valor na etapa de análise de dados de campo</w:t>
      </w:r>
      <w:ins w:id="1" w:author="Roberta Martins" w:date="2015-02-05T22:24:00Z">
        <w:r w:rsidR="00FD7151">
          <w:rPr>
            <w:rFonts w:ascii="Arial" w:eastAsia="Times New Roman" w:hAnsi="Arial" w:cs="Arial"/>
            <w:color w:val="222222"/>
            <w:sz w:val="19"/>
            <w:szCs w:val="19"/>
            <w:lang w:eastAsia="pt-BR"/>
          </w:rPr>
          <w:t>,</w:t>
        </w:r>
      </w:ins>
      <w:r w:rsidRPr="001C38A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 presente trabalho visa apresentar uma proposta de software para apoio ao pesquisador. O modelo apresentado contempla a interação entre o pesquisador responsável pela coleta e organização dos dados e o estatístico encarregado de elaborar e por vezes implementar agrupamentos de técnicas estatísticas que descrevem uma análise estatística. Levando em conta o fato de que a área de estudos do Biomonitoramento abrange diversas abordagens de interação com a fauna e flora</w:t>
      </w:r>
      <w:ins w:id="2" w:author="Roberta Martins" w:date="2015-02-05T22:24:00Z">
        <w:r w:rsidR="00B62160">
          <w:rPr>
            <w:rFonts w:ascii="Arial" w:eastAsia="Times New Roman" w:hAnsi="Arial" w:cs="Arial"/>
            <w:color w:val="222222"/>
            <w:sz w:val="19"/>
            <w:szCs w:val="19"/>
            <w:lang w:eastAsia="pt-BR"/>
          </w:rPr>
          <w:t>,</w:t>
        </w:r>
      </w:ins>
      <w:r w:rsidRPr="001C38A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 presente proposta está modelada de forma que sua adaptação para diferentes métodos aconteça com um mínimo de esforço. Para tanto</w:t>
      </w:r>
      <w:ins w:id="3" w:author="Roberta Martins" w:date="2015-02-05T22:24:00Z">
        <w:r w:rsidR="00B62160">
          <w:rPr>
            <w:rFonts w:ascii="Arial" w:eastAsia="Times New Roman" w:hAnsi="Arial" w:cs="Arial"/>
            <w:color w:val="222222"/>
            <w:sz w:val="19"/>
            <w:szCs w:val="19"/>
            <w:lang w:eastAsia="pt-BR"/>
          </w:rPr>
          <w:t>,</w:t>
        </w:r>
      </w:ins>
      <w:r w:rsidRPr="001C38A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são propostos módulos ou pacotes de funções para a interface, controle de ações e requisições do usuário</w:t>
      </w:r>
      <w:ins w:id="4" w:author="Roberta Martins" w:date="2015-02-05T22:25:00Z">
        <w:r w:rsidR="00B62160">
          <w:rPr>
            <w:rFonts w:ascii="Arial" w:eastAsia="Times New Roman" w:hAnsi="Arial" w:cs="Arial"/>
            <w:color w:val="222222"/>
            <w:sz w:val="19"/>
            <w:szCs w:val="19"/>
            <w:lang w:eastAsia="pt-BR"/>
          </w:rPr>
          <w:t>,</w:t>
        </w:r>
      </w:ins>
      <w:r w:rsidRPr="001C38A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bem como execução da análise estatística. </w:t>
      </w:r>
    </w:p>
    <w:p w14:paraId="22340598" w14:textId="77777777" w:rsidR="001C38A6" w:rsidRPr="001C38A6" w:rsidRDefault="001C38A6" w:rsidP="001C38A6">
      <w:pPr>
        <w:shd w:val="clear" w:color="auto" w:fill="FFFFFF"/>
        <w:contextualSpacing w:val="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C38A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14:paraId="40C76BC4" w14:textId="77777777" w:rsidR="001C38A6" w:rsidRPr="00342092" w:rsidRDefault="001C38A6" w:rsidP="001C38A6">
      <w:pPr>
        <w:shd w:val="clear" w:color="auto" w:fill="FFFFFF"/>
        <w:contextualSpacing w:val="0"/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5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</w:pPr>
      <w:r w:rsidRPr="00342092">
        <w:rPr>
          <w:rFonts w:ascii="Arial" w:eastAsia="Times New Roman" w:hAnsi="Arial" w:cs="Arial"/>
          <w:b/>
          <w:bCs/>
          <w:color w:val="222222"/>
          <w:sz w:val="19"/>
          <w:szCs w:val="19"/>
          <w:lang w:val="en-US" w:eastAsia="pt-BR"/>
          <w:rPrChange w:id="6" w:author="Roberta Martins" w:date="2015-02-05T22:24:00Z">
            <w:rPr>
              <w:rFonts w:ascii="Arial" w:eastAsia="Times New Roman" w:hAnsi="Arial" w:cs="Arial"/>
              <w:b/>
              <w:bCs/>
              <w:color w:val="222222"/>
              <w:sz w:val="19"/>
              <w:szCs w:val="19"/>
              <w:lang w:eastAsia="pt-BR"/>
            </w:rPr>
          </w:rPrChange>
        </w:rPr>
        <w:t>ABSTRACT</w:t>
      </w:r>
    </w:p>
    <w:p w14:paraId="3D7E05FC" w14:textId="25B906C3" w:rsidR="001C38A6" w:rsidRPr="00342092" w:rsidRDefault="001C38A6" w:rsidP="001C38A6">
      <w:pPr>
        <w:shd w:val="clear" w:color="auto" w:fill="FFFFFF"/>
        <w:contextualSpacing w:val="0"/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7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</w:pPr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8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The biomonitoring has an important role in the understanding of the </w:t>
      </w:r>
      <w:ins w:id="9" w:author="Roberta Martins" w:date="2015-02-05T22:25:00Z">
        <w:r w:rsidR="00F1063F" w:rsidRPr="00EF703E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dynamics</w:t>
        </w:r>
        <w:r w:rsidR="00F1063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 xml:space="preserve"> of</w:t>
        </w:r>
        <w:r w:rsidR="00F1063F" w:rsidRPr="00F1063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 xml:space="preserve"> 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10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>nature</w:t>
      </w:r>
      <w:del w:id="11" w:author="Roberta Martins" w:date="2015-02-05T22:25:00Z">
        <w:r w:rsidRPr="00342092" w:rsidDel="00F1063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12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 xml:space="preserve"> dynamics</w:delText>
        </w:r>
      </w:del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13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. </w:t>
      </w:r>
      <w:del w:id="14" w:author="Roberta Martins" w:date="2015-02-05T22:25:00Z">
        <w:r w:rsidRPr="00342092" w:rsidDel="00F1063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15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 xml:space="preserve">Comprehend </w:delText>
        </w:r>
      </w:del>
      <w:ins w:id="16" w:author="Roberta Martins" w:date="2015-02-05T22:25:00Z">
        <w:r w:rsidR="00F1063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Understanding</w:t>
        </w:r>
        <w:r w:rsidR="00F1063F" w:rsidRPr="00342092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17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t xml:space="preserve"> 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18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the way life reacts to external interferences helps us to predict and treat the effects result of these changes. </w:t>
      </w:r>
      <w:del w:id="19" w:author="Roberta Martins" w:date="2015-02-05T22:25:00Z">
        <w:r w:rsidRPr="00342092" w:rsidDel="00E579E7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20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 xml:space="preserve">Besides </w:delText>
        </w:r>
      </w:del>
      <w:ins w:id="21" w:author="Roberta Martins" w:date="2015-02-05T22:25:00Z">
        <w:r w:rsidR="00E579E7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In addition to</w:t>
        </w:r>
        <w:r w:rsidR="00E579E7" w:rsidRPr="00342092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22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t xml:space="preserve"> 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23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that, </w:t>
      </w:r>
      <w:ins w:id="24" w:author="Roberta Martins" w:date="2015-02-05T22:26:00Z">
        <w:r w:rsidR="00E579E7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 xml:space="preserve">it 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25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>provide</w:t>
      </w:r>
      <w:ins w:id="26" w:author="Roberta Martins" w:date="2015-02-05T22:26:00Z">
        <w:r w:rsidR="00E579E7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s a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27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better understanding </w:t>
      </w:r>
      <w:del w:id="28" w:author="Roberta Martins" w:date="2015-02-05T22:26:00Z">
        <w:r w:rsidRPr="00342092" w:rsidDel="00E579E7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29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 xml:space="preserve">about </w:delText>
        </w:r>
      </w:del>
      <w:ins w:id="30" w:author="Roberta Martins" w:date="2015-02-05T22:26:00Z">
        <w:r w:rsidR="00E579E7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of</w:t>
        </w:r>
        <w:r w:rsidR="00E579E7" w:rsidRPr="00342092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31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t xml:space="preserve"> 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32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the steps </w:t>
      </w:r>
      <w:del w:id="33" w:author="Roberta Martins" w:date="2015-02-05T22:26:00Z">
        <w:r w:rsidRPr="00342092" w:rsidDel="00A337F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34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>on environment's</w:delText>
        </w:r>
      </w:del>
      <w:ins w:id="35" w:author="Roberta Martins" w:date="2015-02-05T22:26:00Z">
        <w:r w:rsidR="00A337F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of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36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</w:t>
      </w:r>
      <w:del w:id="37" w:author="Roberta Martins" w:date="2015-02-05T22:26:00Z">
        <w:r w:rsidRPr="00342092" w:rsidDel="00A337F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38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>self recovery</w:delText>
        </w:r>
      </w:del>
      <w:ins w:id="39" w:author="Roberta Martins" w:date="2015-02-05T22:26:00Z">
        <w:r w:rsidR="00A337FF" w:rsidRPr="00A337F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self-recovery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40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processes in areas damaged by toxic accidents, regarding the weather changes or even knowledge on how it is possible to share the same space with different species</w:t>
      </w:r>
      <w:ins w:id="41" w:author="Roberta Martins" w:date="2015-02-05T22:27:00Z">
        <w:r w:rsidR="00A337F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,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42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</w:t>
      </w:r>
      <w:del w:id="43" w:author="Roberta Martins" w:date="2015-02-05T22:27:00Z">
        <w:r w:rsidRPr="00342092" w:rsidDel="00A337F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44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>minimising</w:delText>
        </w:r>
      </w:del>
      <w:ins w:id="45" w:author="Roberta Martins" w:date="2015-02-05T22:27:00Z">
        <w:r w:rsidR="00A337FF" w:rsidRPr="00A337F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minimizing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46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the damages. Aiming</w:t>
      </w:r>
      <w:ins w:id="47" w:author="Roberta Martins" w:date="2015-02-05T22:27:00Z">
        <w:r w:rsidR="00A337F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 xml:space="preserve"> at adding </w:t>
        </w:r>
      </w:ins>
      <w:del w:id="48" w:author="Roberta Martins" w:date="2015-02-05T22:27:00Z">
        <w:r w:rsidRPr="00342092" w:rsidDel="00A337F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49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 xml:space="preserve"> to aggregate </w:delText>
        </w:r>
      </w:del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50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>value to the step of data analysis</w:t>
      </w:r>
      <w:ins w:id="51" w:author="Roberta Martins" w:date="2015-02-05T22:27:00Z">
        <w:r w:rsidR="00A337FF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,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52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the current </w:t>
      </w:r>
      <w:commentRangeStart w:id="53"/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54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paper </w:t>
      </w:r>
      <w:commentRangeEnd w:id="53"/>
      <w:r w:rsidR="00A337FF">
        <w:rPr>
          <w:rStyle w:val="Refdecomentrio"/>
        </w:rPr>
        <w:commentReference w:id="53"/>
      </w:r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55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>presents a software proposal for supporting the researcher. The presented model covers the interaction between the researcher</w:t>
      </w:r>
      <w:ins w:id="56" w:author="Roberta Martins" w:date="2015-02-05T22:28:00Z">
        <w:r w:rsidR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, who is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57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responsible </w:t>
      </w:r>
      <w:del w:id="58" w:author="Roberta Martins" w:date="2015-02-05T22:28:00Z">
        <w:r w:rsidRPr="00342092" w:rsidDel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59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>to collec</w:delText>
        </w:r>
      </w:del>
      <w:ins w:id="60" w:author="Roberta Martins" w:date="2015-02-05T22:28:00Z">
        <w:r w:rsidR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for collecting</w:t>
        </w:r>
      </w:ins>
      <w:del w:id="61" w:author="Roberta Martins" w:date="2015-02-05T22:28:00Z">
        <w:r w:rsidRPr="00342092" w:rsidDel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62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>t</w:delText>
        </w:r>
      </w:del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63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and </w:t>
      </w:r>
      <w:del w:id="64" w:author="Roberta Martins" w:date="2015-02-05T22:27:00Z">
        <w:r w:rsidRPr="00342092" w:rsidDel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65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>organise</w:delText>
        </w:r>
      </w:del>
      <w:ins w:id="66" w:author="Roberta Martins" w:date="2015-02-05T22:27:00Z">
        <w:r w:rsidR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organizing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67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the data filed</w:t>
      </w:r>
      <w:ins w:id="68" w:author="Roberta Martins" w:date="2015-02-05T22:28:00Z">
        <w:r w:rsidR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,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69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and the statistician</w:t>
      </w:r>
      <w:ins w:id="70" w:author="Roberta Martins" w:date="2015-02-05T22:28:00Z">
        <w:r w:rsidR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, who</w:t>
        </w:r>
      </w:ins>
      <w:del w:id="71" w:author="Roberta Martins" w:date="2015-02-05T22:28:00Z">
        <w:r w:rsidRPr="00342092" w:rsidDel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72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 xml:space="preserve"> that</w:delText>
        </w:r>
      </w:del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73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is in charge of defin</w:t>
      </w:r>
      <w:ins w:id="74" w:author="Roberta Martins" w:date="2015-02-05T22:28:00Z">
        <w:r w:rsidR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ing</w:t>
        </w:r>
      </w:ins>
      <w:del w:id="75" w:author="Roberta Martins" w:date="2015-02-05T22:28:00Z">
        <w:r w:rsidRPr="00342092" w:rsidDel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76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>e</w:delText>
        </w:r>
      </w:del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77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and sometimes implement</w:t>
      </w:r>
      <w:ins w:id="78" w:author="Roberta Martins" w:date="2015-02-05T22:28:00Z">
        <w:r w:rsidR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ing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79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sets of statistical techniques describing a statistical analysis. Taking into account that the Biomonitoring area of study covers different approaches in terms of fauna and flora interactions</w:t>
      </w:r>
      <w:ins w:id="80" w:author="Roberta Martins" w:date="2015-02-05T22:28:00Z">
        <w:r w:rsidR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,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81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the current proposal is modelled in a way that its adaptation to handle such </w:t>
      </w:r>
      <w:ins w:id="82" w:author="Roberta Martins" w:date="2015-02-05T22:29:00Z">
        <w:r w:rsidR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 xml:space="preserve">a 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83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diverse set of options would happen with a minimum </w:t>
      </w:r>
      <w:del w:id="84" w:author="Roberta Martins" w:date="2015-02-05T22:29:00Z">
        <w:r w:rsidRPr="00342092" w:rsidDel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85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 xml:space="preserve">of </w:delText>
        </w:r>
      </w:del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86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effort. For </w:t>
      </w:r>
      <w:del w:id="87" w:author="Roberta Martins" w:date="2015-02-05T22:29:00Z">
        <w:r w:rsidRPr="00342092" w:rsidDel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  <w:rPrChange w:id="88" w:author="Roberta Martins" w:date="2015-02-05T22:24:00Z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rPrChange>
          </w:rPr>
          <w:delText>that</w:delText>
        </w:r>
      </w:del>
      <w:ins w:id="89" w:author="Roberta Martins" w:date="2015-02-05T22:29:00Z">
        <w:r w:rsidR="00AE18CC" w:rsidRPr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that,</w:t>
        </w:r>
      </w:ins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90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modules or packages with functions are designed to handle the interface, the user actions and requests</w:t>
      </w:r>
      <w:ins w:id="91" w:author="Roberta Martins" w:date="2015-02-05T22:29:00Z">
        <w:r w:rsidR="00AE18CC">
          <w:rPr>
            <w:rFonts w:ascii="Arial" w:eastAsia="Times New Roman" w:hAnsi="Arial" w:cs="Arial"/>
            <w:color w:val="222222"/>
            <w:sz w:val="19"/>
            <w:szCs w:val="19"/>
            <w:lang w:val="en-US" w:eastAsia="pt-BR"/>
          </w:rPr>
          <w:t>,</w:t>
        </w:r>
      </w:ins>
      <w:bookmarkStart w:id="92" w:name="_GoBack"/>
      <w:bookmarkEnd w:id="92"/>
      <w:r w:rsidRPr="00342092">
        <w:rPr>
          <w:rFonts w:ascii="Arial" w:eastAsia="Times New Roman" w:hAnsi="Arial" w:cs="Arial"/>
          <w:color w:val="222222"/>
          <w:sz w:val="19"/>
          <w:szCs w:val="19"/>
          <w:lang w:val="en-US" w:eastAsia="pt-BR"/>
          <w:rPrChange w:id="93" w:author="Roberta Martins" w:date="2015-02-05T22:24:00Z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</w:rPrChange>
        </w:rPr>
        <w:t xml:space="preserve"> as well as the statistical analysis.</w:t>
      </w:r>
    </w:p>
    <w:p w14:paraId="26B86ED6" w14:textId="77777777" w:rsidR="001C38A6" w:rsidRPr="001C38A6" w:rsidRDefault="001C38A6" w:rsidP="001C38A6">
      <w:pPr>
        <w:shd w:val="clear" w:color="auto" w:fill="F1F1F1"/>
        <w:spacing w:line="90" w:lineRule="atLeast"/>
        <w:contextualSpacing w:val="0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C38A6"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 wp14:anchorId="46A5CAF3" wp14:editId="61679CC0">
            <wp:extent cx="7620" cy="7620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DCDD" w14:textId="77777777" w:rsidR="0092513E" w:rsidRDefault="0092513E" w:rsidP="001C38A6"/>
    <w:sectPr w:rsidR="00925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3" w:author="Roberta Martins" w:date="2015-02-05T22:27:00Z" w:initials="RM">
    <w:p w14:paraId="3FFFD611" w14:textId="77777777" w:rsidR="00A337FF" w:rsidRDefault="00A337FF">
      <w:pPr>
        <w:pStyle w:val="Textodecomentrio"/>
      </w:pPr>
      <w:r>
        <w:rPr>
          <w:rStyle w:val="Refdecomentrio"/>
        </w:rPr>
        <w:annotationRef/>
      </w:r>
      <w:r>
        <w:t xml:space="preserve">Não era a dissertação de mestrado? </w:t>
      </w:r>
      <w:proofErr w:type="spellStart"/>
      <w:r>
        <w:t>Dae</w:t>
      </w:r>
      <w:proofErr w:type="spellEnd"/>
      <w:r>
        <w:t xml:space="preserve"> é </w:t>
      </w:r>
      <w:proofErr w:type="spellStart"/>
      <w:r>
        <w:t>dissertation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FFD6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ta Martins">
    <w15:presenceInfo w15:providerId="Windows Live" w15:userId="52a366ae98a9fc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A6"/>
    <w:rsid w:val="000533C6"/>
    <w:rsid w:val="000D0B7A"/>
    <w:rsid w:val="000D41FC"/>
    <w:rsid w:val="000E1111"/>
    <w:rsid w:val="00105CF9"/>
    <w:rsid w:val="001306AF"/>
    <w:rsid w:val="001C38A6"/>
    <w:rsid w:val="001E13BD"/>
    <w:rsid w:val="002359BA"/>
    <w:rsid w:val="002A0854"/>
    <w:rsid w:val="002A085C"/>
    <w:rsid w:val="002E5651"/>
    <w:rsid w:val="00300004"/>
    <w:rsid w:val="00342092"/>
    <w:rsid w:val="0037388A"/>
    <w:rsid w:val="004A2853"/>
    <w:rsid w:val="004B7D0E"/>
    <w:rsid w:val="004D40EA"/>
    <w:rsid w:val="00501ABB"/>
    <w:rsid w:val="005654AF"/>
    <w:rsid w:val="006021E1"/>
    <w:rsid w:val="006D2AC5"/>
    <w:rsid w:val="00707E7D"/>
    <w:rsid w:val="0071559C"/>
    <w:rsid w:val="007A7719"/>
    <w:rsid w:val="007B40A1"/>
    <w:rsid w:val="007C2EDB"/>
    <w:rsid w:val="0083176A"/>
    <w:rsid w:val="008B0A89"/>
    <w:rsid w:val="008C0911"/>
    <w:rsid w:val="0092513E"/>
    <w:rsid w:val="00A337FF"/>
    <w:rsid w:val="00A57582"/>
    <w:rsid w:val="00A71A68"/>
    <w:rsid w:val="00AD7113"/>
    <w:rsid w:val="00AE18CC"/>
    <w:rsid w:val="00B62160"/>
    <w:rsid w:val="00B81B24"/>
    <w:rsid w:val="00C42CB9"/>
    <w:rsid w:val="00C85586"/>
    <w:rsid w:val="00CC0453"/>
    <w:rsid w:val="00D92F0A"/>
    <w:rsid w:val="00DB03F9"/>
    <w:rsid w:val="00E07921"/>
    <w:rsid w:val="00E579E7"/>
    <w:rsid w:val="00EC3843"/>
    <w:rsid w:val="00F1063F"/>
    <w:rsid w:val="00F97AF7"/>
    <w:rsid w:val="00FD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7442"/>
  <w15:chartTrackingRefBased/>
  <w15:docId w15:val="{5FDE7A59-50D7-4204-8E17-BF6C1900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453"/>
    <w:pPr>
      <w:spacing w:after="0" w:line="240" w:lineRule="auto"/>
      <w:contextualSpacing/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209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092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337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37F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37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3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37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431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Martins</dc:creator>
  <cp:keywords/>
  <dc:description/>
  <cp:lastModifiedBy>Roberta Martins</cp:lastModifiedBy>
  <cp:revision>9</cp:revision>
  <dcterms:created xsi:type="dcterms:W3CDTF">2015-02-03T23:29:00Z</dcterms:created>
  <dcterms:modified xsi:type="dcterms:W3CDTF">2015-02-06T00:29:00Z</dcterms:modified>
</cp:coreProperties>
</file>